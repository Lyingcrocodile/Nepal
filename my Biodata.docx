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328BF" w14:textId="2871F8C7" w:rsidR="362FC76A" w:rsidRDefault="362FC76A" w:rsidP="73B93712">
      <w:pPr>
        <w:jc w:val="center"/>
      </w:pPr>
    </w:p>
    <w:p w14:paraId="4CCC39BA" w14:textId="45C79539" w:rsidR="362FC76A" w:rsidRDefault="362FC76A" w:rsidP="73B93712">
      <w:pPr>
        <w:jc w:val="center"/>
      </w:pPr>
    </w:p>
    <w:p w14:paraId="1EB78D12" w14:textId="3761C34F" w:rsidR="362FC76A" w:rsidRDefault="006E6049" w:rsidP="73B9371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1D4CD65" wp14:editId="7577A12E">
            <wp:simplePos x="0" y="0"/>
            <wp:positionH relativeFrom="column">
              <wp:posOffset>5151120</wp:posOffset>
            </wp:positionH>
            <wp:positionV relativeFrom="paragraph">
              <wp:posOffset>7620</wp:posOffset>
            </wp:positionV>
            <wp:extent cx="1162050" cy="1162050"/>
            <wp:effectExtent l="0" t="0" r="0" b="0"/>
            <wp:wrapNone/>
            <wp:docPr id="9822341" name="Picture 9822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3B93712" w:rsidRPr="73B93712">
        <w:rPr>
          <w:sz w:val="40"/>
          <w:szCs w:val="40"/>
        </w:rPr>
        <w:t>C.V(Bio Data)</w:t>
      </w:r>
    </w:p>
    <w:p w14:paraId="2872F450" w14:textId="5FA2E257" w:rsidR="362FC76A" w:rsidRDefault="73B93712" w:rsidP="362FC76A">
      <w:pPr>
        <w:jc w:val="center"/>
        <w:rPr>
          <w:sz w:val="40"/>
          <w:szCs w:val="40"/>
        </w:rPr>
      </w:pPr>
      <w:r w:rsidRPr="73B93712">
        <w:rPr>
          <w:sz w:val="24"/>
          <w:szCs w:val="24"/>
        </w:rPr>
        <w:t>Nelson Ale Magar</w:t>
      </w:r>
    </w:p>
    <w:p w14:paraId="10882431" w14:textId="25665342" w:rsidR="362FC76A" w:rsidRDefault="73B93712" w:rsidP="362FC76A">
      <w:pPr>
        <w:jc w:val="center"/>
        <w:rPr>
          <w:sz w:val="24"/>
          <w:szCs w:val="24"/>
        </w:rPr>
      </w:pPr>
      <w:r w:rsidRPr="73B93712">
        <w:rPr>
          <w:sz w:val="24"/>
          <w:szCs w:val="24"/>
        </w:rPr>
        <w:t>Bachelor in Cyber Security and Networking (BCS)</w:t>
      </w:r>
    </w:p>
    <w:p w14:paraId="3EA7D1E4" w14:textId="6A419DD4" w:rsidR="362FC76A" w:rsidRDefault="362FC76A" w:rsidP="73B93712">
      <w:pPr>
        <w:ind w:left="8640"/>
      </w:pPr>
    </w:p>
    <w:p w14:paraId="090CE323" w14:textId="59C9D2FD" w:rsidR="362FC76A" w:rsidRDefault="73B93712" w:rsidP="73B93712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73B93712">
        <w:rPr>
          <w:b/>
          <w:bCs/>
          <w:sz w:val="24"/>
          <w:szCs w:val="24"/>
        </w:rPr>
        <w:t>Personal Details:</w:t>
      </w:r>
    </w:p>
    <w:p w14:paraId="6F7630E2" w14:textId="4E1F170C" w:rsidR="362FC76A" w:rsidRDefault="73B93712" w:rsidP="362FC76A">
      <w:pPr>
        <w:rPr>
          <w:sz w:val="24"/>
          <w:szCs w:val="24"/>
        </w:rPr>
      </w:pPr>
      <w:r w:rsidRPr="73B93712">
        <w:rPr>
          <w:sz w:val="24"/>
          <w:szCs w:val="24"/>
        </w:rPr>
        <w:t>Father’s Name</w:t>
      </w:r>
      <w:r w:rsidR="362FC76A">
        <w:tab/>
      </w:r>
      <w:r w:rsidR="362FC76A">
        <w:tab/>
      </w:r>
      <w:r w:rsidRPr="73B93712">
        <w:rPr>
          <w:sz w:val="24"/>
          <w:szCs w:val="24"/>
        </w:rPr>
        <w:t>:</w:t>
      </w:r>
      <w:r w:rsidR="362FC76A">
        <w:tab/>
      </w:r>
      <w:r w:rsidRPr="73B93712">
        <w:rPr>
          <w:sz w:val="24"/>
          <w:szCs w:val="24"/>
        </w:rPr>
        <w:t xml:space="preserve">Chandra </w:t>
      </w:r>
      <w:r w:rsidR="009C009B">
        <w:rPr>
          <w:sz w:val="24"/>
          <w:szCs w:val="24"/>
        </w:rPr>
        <w:t>Bahadur</w:t>
      </w:r>
      <w:r w:rsidRPr="73B93712">
        <w:rPr>
          <w:sz w:val="24"/>
          <w:szCs w:val="24"/>
        </w:rPr>
        <w:t xml:space="preserve"> Magar</w:t>
      </w:r>
    </w:p>
    <w:p w14:paraId="67DA5E0E" w14:textId="6CEF1D57" w:rsidR="362FC76A" w:rsidRDefault="73B93712" w:rsidP="362FC76A">
      <w:r w:rsidRPr="73B93712">
        <w:rPr>
          <w:sz w:val="24"/>
          <w:szCs w:val="24"/>
        </w:rPr>
        <w:t>Mother’s Name</w:t>
      </w:r>
      <w:r w:rsidR="362FC76A">
        <w:tab/>
      </w:r>
      <w:r w:rsidRPr="73B93712">
        <w:rPr>
          <w:sz w:val="24"/>
          <w:szCs w:val="24"/>
        </w:rPr>
        <w:t>:</w:t>
      </w:r>
      <w:r w:rsidR="362FC76A">
        <w:tab/>
      </w:r>
      <w:proofErr w:type="spellStart"/>
      <w:r w:rsidRPr="73B93712">
        <w:rPr>
          <w:sz w:val="24"/>
          <w:szCs w:val="24"/>
        </w:rPr>
        <w:t>P</w:t>
      </w:r>
      <w:r w:rsidR="009C009B">
        <w:rPr>
          <w:sz w:val="24"/>
          <w:szCs w:val="24"/>
        </w:rPr>
        <w:t>ankhi</w:t>
      </w:r>
      <w:proofErr w:type="spellEnd"/>
      <w:r w:rsidR="009C009B">
        <w:rPr>
          <w:sz w:val="24"/>
          <w:szCs w:val="24"/>
        </w:rPr>
        <w:t xml:space="preserve"> Kumari Pun Magar</w:t>
      </w:r>
    </w:p>
    <w:p w14:paraId="788B7415" w14:textId="06045782" w:rsidR="362FC76A" w:rsidRDefault="362FC76A" w:rsidP="362FC76A">
      <w:pPr>
        <w:rPr>
          <w:sz w:val="24"/>
          <w:szCs w:val="24"/>
        </w:rPr>
      </w:pPr>
      <w:r w:rsidRPr="362FC76A">
        <w:rPr>
          <w:sz w:val="24"/>
          <w:szCs w:val="24"/>
        </w:rPr>
        <w:t>Date of Birth</w:t>
      </w:r>
      <w:r>
        <w:tab/>
      </w:r>
      <w:r>
        <w:tab/>
      </w:r>
      <w:r w:rsidRPr="362FC76A">
        <w:rPr>
          <w:sz w:val="24"/>
          <w:szCs w:val="24"/>
        </w:rPr>
        <w:t>:</w:t>
      </w:r>
      <w:r>
        <w:tab/>
      </w:r>
      <w:r w:rsidRPr="362FC76A">
        <w:rPr>
          <w:sz w:val="24"/>
          <w:szCs w:val="24"/>
        </w:rPr>
        <w:t>2058/11/28</w:t>
      </w:r>
    </w:p>
    <w:p w14:paraId="47C519A4" w14:textId="56D0BC47" w:rsidR="362FC76A" w:rsidRDefault="0F78CE56" w:rsidP="0F78CE56">
      <w:pPr>
        <w:rPr>
          <w:sz w:val="24"/>
          <w:szCs w:val="24"/>
        </w:rPr>
      </w:pPr>
      <w:r w:rsidRPr="0F78CE56">
        <w:rPr>
          <w:sz w:val="24"/>
          <w:szCs w:val="24"/>
        </w:rPr>
        <w:t>Nationality</w:t>
      </w:r>
      <w:r w:rsidR="362FC76A">
        <w:tab/>
      </w:r>
      <w:r w:rsidR="362FC76A">
        <w:tab/>
      </w:r>
      <w:r w:rsidRPr="0F78CE56">
        <w:rPr>
          <w:sz w:val="24"/>
          <w:szCs w:val="24"/>
        </w:rPr>
        <w:t>:</w:t>
      </w:r>
      <w:r w:rsidR="362FC76A">
        <w:tab/>
      </w:r>
      <w:r w:rsidRPr="0F78CE56">
        <w:rPr>
          <w:sz w:val="24"/>
          <w:szCs w:val="24"/>
        </w:rPr>
        <w:t>Nepali</w:t>
      </w:r>
    </w:p>
    <w:p w14:paraId="1A3A9F75" w14:textId="364D1A1D" w:rsidR="362FC76A" w:rsidRDefault="0F78CE56" w:rsidP="0F78CE56">
      <w:pPr>
        <w:rPr>
          <w:sz w:val="24"/>
          <w:szCs w:val="24"/>
        </w:rPr>
      </w:pPr>
      <w:r w:rsidRPr="0F78CE56">
        <w:rPr>
          <w:sz w:val="24"/>
          <w:szCs w:val="24"/>
        </w:rPr>
        <w:t>Gender</w:t>
      </w:r>
      <w:r w:rsidR="362FC76A">
        <w:tab/>
      </w:r>
      <w:r w:rsidR="362FC76A">
        <w:tab/>
      </w:r>
      <w:r w:rsidRPr="0F78CE56">
        <w:rPr>
          <w:sz w:val="24"/>
          <w:szCs w:val="24"/>
        </w:rPr>
        <w:t>:</w:t>
      </w:r>
      <w:r w:rsidR="362FC76A">
        <w:tab/>
      </w:r>
      <w:r w:rsidRPr="0F78CE56">
        <w:rPr>
          <w:sz w:val="24"/>
          <w:szCs w:val="24"/>
        </w:rPr>
        <w:t>Male</w:t>
      </w:r>
    </w:p>
    <w:p w14:paraId="67B891EE" w14:textId="3993AD25" w:rsidR="362FC76A" w:rsidRDefault="0F78CE56" w:rsidP="0F78CE56">
      <w:pPr>
        <w:rPr>
          <w:sz w:val="24"/>
          <w:szCs w:val="24"/>
        </w:rPr>
      </w:pPr>
      <w:r w:rsidRPr="0F78CE56">
        <w:rPr>
          <w:sz w:val="24"/>
          <w:szCs w:val="24"/>
        </w:rPr>
        <w:t xml:space="preserve">Citizenship Number </w:t>
      </w:r>
      <w:r w:rsidR="362FC76A">
        <w:tab/>
      </w:r>
      <w:r w:rsidRPr="0F78CE56">
        <w:rPr>
          <w:sz w:val="24"/>
          <w:szCs w:val="24"/>
        </w:rPr>
        <w:t>:</w:t>
      </w:r>
      <w:r w:rsidR="362FC76A">
        <w:tab/>
      </w:r>
      <w:ins w:id="0" w:author="Nelson magar" w:date="2021-08-08T11:26:00Z">
        <w:r w:rsidR="00B94B0C">
          <w:t>35-01-75-00616</w:t>
        </w:r>
      </w:ins>
    </w:p>
    <w:p w14:paraId="7BAF5360" w14:textId="458299DE" w:rsidR="362FC76A" w:rsidRDefault="0F78CE56" w:rsidP="0F78CE56">
      <w:pPr>
        <w:rPr>
          <w:sz w:val="24"/>
          <w:szCs w:val="24"/>
        </w:rPr>
      </w:pPr>
      <w:r w:rsidRPr="0F78CE56">
        <w:rPr>
          <w:sz w:val="24"/>
          <w:szCs w:val="24"/>
        </w:rPr>
        <w:t>Contact Number</w:t>
      </w:r>
      <w:r w:rsidR="362FC76A">
        <w:tab/>
      </w:r>
      <w:r w:rsidRPr="0F78CE56">
        <w:rPr>
          <w:sz w:val="24"/>
          <w:szCs w:val="24"/>
        </w:rPr>
        <w:t>:</w:t>
      </w:r>
      <w:r w:rsidR="362FC76A">
        <w:tab/>
      </w:r>
      <w:ins w:id="1" w:author="Nelson magar" w:date="2021-08-08T11:26:00Z">
        <w:r w:rsidR="00B94B0C">
          <w:t>9822573800</w:t>
        </w:r>
      </w:ins>
    </w:p>
    <w:p w14:paraId="11518AAB" w14:textId="0A3D4B4A" w:rsidR="362FC76A" w:rsidRDefault="0F78CE56" w:rsidP="0F78CE56">
      <w:pPr>
        <w:rPr>
          <w:sz w:val="24"/>
          <w:szCs w:val="24"/>
        </w:rPr>
      </w:pPr>
      <w:r w:rsidRPr="0F78CE56">
        <w:rPr>
          <w:sz w:val="24"/>
          <w:szCs w:val="24"/>
        </w:rPr>
        <w:t>Address</w:t>
      </w:r>
      <w:r w:rsidR="362FC76A">
        <w:tab/>
      </w:r>
      <w:r w:rsidR="362FC76A">
        <w:tab/>
      </w:r>
      <w:r w:rsidRPr="0F78CE56">
        <w:rPr>
          <w:sz w:val="24"/>
          <w:szCs w:val="24"/>
        </w:rPr>
        <w:t>:</w:t>
      </w:r>
      <w:r w:rsidR="362FC76A">
        <w:tab/>
      </w:r>
      <w:r w:rsidRPr="0F78CE56">
        <w:rPr>
          <w:sz w:val="24"/>
          <w:szCs w:val="24"/>
        </w:rPr>
        <w:t>Bharatpur-12, Chitwan</w:t>
      </w:r>
    </w:p>
    <w:p w14:paraId="7585A366" w14:textId="76FDA60C" w:rsidR="362FC76A" w:rsidRDefault="0F78CE56" w:rsidP="0F78CE56">
      <w:pPr>
        <w:rPr>
          <w:sz w:val="24"/>
          <w:szCs w:val="24"/>
        </w:rPr>
      </w:pPr>
      <w:r w:rsidRPr="0F78CE56">
        <w:rPr>
          <w:sz w:val="24"/>
          <w:szCs w:val="24"/>
        </w:rPr>
        <w:t>Email</w:t>
      </w:r>
      <w:r w:rsidR="362FC76A">
        <w:tab/>
      </w:r>
      <w:r w:rsidR="362FC76A">
        <w:tab/>
      </w:r>
      <w:r w:rsidR="362FC76A">
        <w:tab/>
      </w:r>
      <w:r w:rsidRPr="0F78CE56">
        <w:rPr>
          <w:sz w:val="24"/>
          <w:szCs w:val="24"/>
        </w:rPr>
        <w:t>:</w:t>
      </w:r>
      <w:r w:rsidR="362FC76A">
        <w:tab/>
      </w:r>
      <w:r w:rsidRPr="0F78CE56">
        <w:rPr>
          <w:sz w:val="24"/>
          <w:szCs w:val="24"/>
        </w:rPr>
        <w:t>nelsonmagar99@gmail.com</w:t>
      </w:r>
    </w:p>
    <w:p w14:paraId="5EEB071F" w14:textId="15E8D89C" w:rsidR="362FC76A" w:rsidRDefault="362FC76A" w:rsidP="362FC76A">
      <w:pPr>
        <w:rPr>
          <w:sz w:val="24"/>
          <w:szCs w:val="24"/>
        </w:rPr>
      </w:pPr>
    </w:p>
    <w:p w14:paraId="263A7CA3" w14:textId="30D48F2C" w:rsidR="362FC76A" w:rsidRDefault="73B93712" w:rsidP="362FC76A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73B93712">
        <w:rPr>
          <w:b/>
          <w:bCs/>
          <w:sz w:val="24"/>
          <w:szCs w:val="24"/>
        </w:rPr>
        <w:t>Objective:</w:t>
      </w:r>
    </w:p>
    <w:p w14:paraId="503EA039" w14:textId="77777777" w:rsidR="362FC76A" w:rsidRDefault="73B93712" w:rsidP="362FC76A">
      <w:pPr>
        <w:ind w:left="720" w:firstLine="720"/>
        <w:rPr>
          <w:del w:id="2" w:author="Nelson magar" w:date="2021-08-08T11:26:00Z"/>
          <w:sz w:val="24"/>
          <w:szCs w:val="24"/>
        </w:rPr>
      </w:pPr>
      <w:del w:id="3" w:author="Nelson magar" w:date="2021-08-08T11:26:00Z">
        <w:r w:rsidRPr="73B93712">
          <w:rPr>
            <w:sz w:val="24"/>
            <w:szCs w:val="24"/>
          </w:rPr>
          <w:delText xml:space="preserve">To </w:delText>
        </w:r>
      </w:del>
    </w:p>
    <w:p w14:paraId="03EBBFF1" w14:textId="13ACCE8D" w:rsidR="362FC76A" w:rsidRDefault="73B93712" w:rsidP="362FC76A">
      <w:pPr>
        <w:ind w:left="720" w:firstLine="720"/>
        <w:rPr>
          <w:ins w:id="4" w:author="Nelson magar" w:date="2021-08-08T11:26:00Z"/>
          <w:sz w:val="24"/>
          <w:szCs w:val="24"/>
        </w:rPr>
      </w:pPr>
      <w:ins w:id="5" w:author="Nelson magar" w:date="2021-08-08T11:26:00Z">
        <w:r w:rsidRPr="73B93712">
          <w:rPr>
            <w:sz w:val="24"/>
            <w:szCs w:val="24"/>
          </w:rPr>
          <w:t>To</w:t>
        </w:r>
        <w:r w:rsidR="00B94B0C">
          <w:rPr>
            <w:sz w:val="24"/>
            <w:szCs w:val="24"/>
          </w:rPr>
          <w:t xml:space="preserve"> secure a challenging position in a reputable organization to extend my learning, knowledge, and skills.</w:t>
        </w:r>
      </w:ins>
    </w:p>
    <w:p w14:paraId="649FB901" w14:textId="2DB28C9E" w:rsidR="362FC76A" w:rsidRDefault="362FC76A" w:rsidP="362FC76A">
      <w:pPr>
        <w:ind w:left="720" w:firstLine="720"/>
      </w:pPr>
    </w:p>
    <w:p w14:paraId="6A9FB81A" w14:textId="2AE16B4D" w:rsidR="362FC76A" w:rsidRDefault="73B93712" w:rsidP="362FC76A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73B93712">
        <w:rPr>
          <w:b/>
          <w:bCs/>
          <w:sz w:val="24"/>
          <w:szCs w:val="24"/>
        </w:rPr>
        <w:t>Education:</w:t>
      </w:r>
    </w:p>
    <w:p w14:paraId="43EB4812" w14:textId="6252C2BD" w:rsidR="362FC76A" w:rsidRDefault="362FC76A" w:rsidP="362FC76A">
      <w:pPr>
        <w:ind w:left="720" w:firstLine="720"/>
        <w:rPr>
          <w:sz w:val="24"/>
          <w:szCs w:val="24"/>
        </w:rPr>
      </w:pPr>
      <w:r w:rsidRPr="362FC76A">
        <w:rPr>
          <w:sz w:val="24"/>
          <w:szCs w:val="24"/>
        </w:rPr>
        <w:t>Bachelor’s Degree:</w:t>
      </w:r>
    </w:p>
    <w:p w14:paraId="5D8E0676" w14:textId="2AB3B6B5" w:rsidR="362FC76A" w:rsidRDefault="362FC76A" w:rsidP="00A82E85">
      <w:pPr>
        <w:ind w:left="720" w:firstLine="720"/>
        <w:rPr>
          <w:sz w:val="24"/>
          <w:szCs w:val="24"/>
        </w:rPr>
      </w:pPr>
      <w:r w:rsidRPr="362FC76A">
        <w:rPr>
          <w:sz w:val="24"/>
          <w:szCs w:val="24"/>
        </w:rPr>
        <w:t>Forbes College (Swiss Board)</w:t>
      </w:r>
    </w:p>
    <w:p w14:paraId="13905635" w14:textId="38CA123D" w:rsidR="362FC76A" w:rsidRDefault="362FC76A" w:rsidP="00A82E85">
      <w:pPr>
        <w:ind w:left="720" w:firstLine="720"/>
        <w:rPr>
          <w:sz w:val="24"/>
          <w:szCs w:val="24"/>
        </w:rPr>
        <w:pPrChange w:id="6" w:author="Nelson magar" w:date="2021-08-08T11:26:00Z">
          <w:pPr>
            <w:ind w:left="2160"/>
          </w:pPr>
        </w:pPrChange>
      </w:pPr>
      <w:proofErr w:type="spellStart"/>
      <w:r w:rsidRPr="362FC76A">
        <w:rPr>
          <w:sz w:val="24"/>
          <w:szCs w:val="24"/>
        </w:rPr>
        <w:t>Kshetrapur</w:t>
      </w:r>
      <w:proofErr w:type="spellEnd"/>
      <w:r w:rsidRPr="362FC76A">
        <w:rPr>
          <w:sz w:val="24"/>
          <w:szCs w:val="24"/>
        </w:rPr>
        <w:t>, Chitwan, Nepal.</w:t>
      </w:r>
    </w:p>
    <w:p w14:paraId="09B246C9" w14:textId="2E36E0BF" w:rsidR="362FC76A" w:rsidRDefault="73B93712" w:rsidP="00A82E85">
      <w:pPr>
        <w:ind w:left="720" w:firstLine="720"/>
        <w:rPr>
          <w:sz w:val="24"/>
          <w:szCs w:val="24"/>
        </w:rPr>
      </w:pPr>
      <w:r w:rsidRPr="73B93712">
        <w:rPr>
          <w:sz w:val="24"/>
          <w:szCs w:val="24"/>
        </w:rPr>
        <w:t>BCS 1</w:t>
      </w:r>
      <w:r w:rsidRPr="73B93712">
        <w:rPr>
          <w:sz w:val="24"/>
          <w:szCs w:val="24"/>
          <w:vertAlign w:val="superscript"/>
        </w:rPr>
        <w:t>st</w:t>
      </w:r>
      <w:r w:rsidRPr="73B93712">
        <w:rPr>
          <w:sz w:val="24"/>
          <w:szCs w:val="24"/>
        </w:rPr>
        <w:t xml:space="preserve"> semester running...</w:t>
      </w:r>
    </w:p>
    <w:p w14:paraId="6B638B7F" w14:textId="237DD686" w:rsidR="362FC76A" w:rsidRDefault="362FC76A" w:rsidP="362FC76A">
      <w:pPr>
        <w:ind w:left="1440"/>
      </w:pPr>
    </w:p>
    <w:p w14:paraId="3B92E207" w14:textId="2C73508B" w:rsidR="362FC76A" w:rsidRDefault="362FC76A" w:rsidP="362FC76A">
      <w:pPr>
        <w:ind w:left="1440"/>
        <w:rPr>
          <w:sz w:val="24"/>
          <w:szCs w:val="24"/>
        </w:rPr>
      </w:pPr>
      <w:r w:rsidRPr="362FC76A">
        <w:rPr>
          <w:sz w:val="24"/>
          <w:szCs w:val="24"/>
        </w:rPr>
        <w:lastRenderedPageBreak/>
        <w:t>Higher Secondary Level (+2)</w:t>
      </w:r>
    </w:p>
    <w:p w14:paraId="637E13AD" w14:textId="5421D6CB" w:rsidR="362FC76A" w:rsidRDefault="362FC76A">
      <w:pPr>
        <w:ind w:left="1440"/>
        <w:rPr>
          <w:sz w:val="24"/>
          <w:szCs w:val="24"/>
        </w:rPr>
        <w:pPrChange w:id="7" w:author="Nelson magar" w:date="2021-08-08T11:26:00Z">
          <w:pPr>
            <w:ind w:left="1440" w:firstLine="720"/>
          </w:pPr>
        </w:pPrChange>
      </w:pPr>
      <w:r w:rsidRPr="362FC76A">
        <w:rPr>
          <w:sz w:val="24"/>
          <w:szCs w:val="24"/>
        </w:rPr>
        <w:t>Orchid College (NEB Board)</w:t>
      </w:r>
    </w:p>
    <w:p w14:paraId="14E4E8D8" w14:textId="0D95812D" w:rsidR="362FC76A" w:rsidRDefault="362FC76A">
      <w:pPr>
        <w:ind w:left="1440"/>
        <w:rPr>
          <w:sz w:val="24"/>
          <w:szCs w:val="24"/>
        </w:rPr>
        <w:pPrChange w:id="8" w:author="Nelson magar" w:date="2021-08-08T11:26:00Z">
          <w:pPr>
            <w:ind w:left="1440" w:firstLine="720"/>
          </w:pPr>
        </w:pPrChange>
      </w:pPr>
      <w:del w:id="9" w:author="Nelson magar" w:date="2021-08-08T11:26:00Z">
        <w:r w:rsidRPr="362FC76A">
          <w:rPr>
            <w:sz w:val="24"/>
            <w:szCs w:val="24"/>
          </w:rPr>
          <w:delText xml:space="preserve">  </w:delText>
        </w:r>
      </w:del>
      <w:r w:rsidRPr="362FC76A">
        <w:rPr>
          <w:sz w:val="24"/>
          <w:szCs w:val="24"/>
        </w:rPr>
        <w:t>Bharatpur-10, Chitwan.</w:t>
      </w:r>
    </w:p>
    <w:p w14:paraId="59A00BBB" w14:textId="470CC58B" w:rsidR="362FC76A" w:rsidRDefault="362FC76A">
      <w:pPr>
        <w:ind w:left="1440"/>
        <w:rPr>
          <w:sz w:val="24"/>
          <w:szCs w:val="24"/>
        </w:rPr>
        <w:pPrChange w:id="10" w:author="Nelson magar" w:date="2021-08-08T11:26:00Z">
          <w:pPr>
            <w:ind w:left="1440" w:firstLine="720"/>
          </w:pPr>
        </w:pPrChange>
      </w:pPr>
      <w:r w:rsidRPr="362FC76A">
        <w:rPr>
          <w:sz w:val="24"/>
          <w:szCs w:val="24"/>
        </w:rPr>
        <w:t>GPA: 2.</w:t>
      </w:r>
      <w:ins w:id="11" w:author="Nelson magar" w:date="2021-08-08T11:26:00Z">
        <w:r w:rsidR="00B94B0C">
          <w:rPr>
            <w:sz w:val="24"/>
            <w:szCs w:val="24"/>
          </w:rPr>
          <w:t>81</w:t>
        </w:r>
      </w:ins>
    </w:p>
    <w:p w14:paraId="0E52CE12" w14:textId="5EF03368" w:rsidR="362FC76A" w:rsidRDefault="362FC76A" w:rsidP="362FC76A">
      <w:pPr>
        <w:ind w:left="1440"/>
        <w:rPr>
          <w:sz w:val="24"/>
          <w:szCs w:val="24"/>
        </w:rPr>
      </w:pPr>
    </w:p>
    <w:p w14:paraId="385F1BCA" w14:textId="0B7E6663" w:rsidR="362FC76A" w:rsidRDefault="362FC76A" w:rsidP="362FC76A">
      <w:pPr>
        <w:ind w:left="1440"/>
        <w:rPr>
          <w:sz w:val="24"/>
          <w:szCs w:val="24"/>
        </w:rPr>
      </w:pPr>
      <w:r w:rsidRPr="362FC76A">
        <w:rPr>
          <w:sz w:val="24"/>
          <w:szCs w:val="24"/>
        </w:rPr>
        <w:t>SEE Level</w:t>
      </w:r>
      <w:ins w:id="12" w:author="Nelson magar" w:date="2021-08-08T11:26:00Z">
        <w:r w:rsidR="00D17F69">
          <w:rPr>
            <w:sz w:val="24"/>
            <w:szCs w:val="24"/>
          </w:rPr>
          <w:t>:</w:t>
        </w:r>
      </w:ins>
    </w:p>
    <w:p w14:paraId="7800F516" w14:textId="77D010B0" w:rsidR="362FC76A" w:rsidRDefault="362FC76A">
      <w:pPr>
        <w:ind w:left="1440"/>
        <w:rPr>
          <w:sz w:val="24"/>
          <w:szCs w:val="24"/>
        </w:rPr>
        <w:pPrChange w:id="13" w:author="Nelson magar" w:date="2021-08-08T11:26:00Z">
          <w:pPr>
            <w:ind w:left="1440" w:firstLine="720"/>
          </w:pPr>
        </w:pPrChange>
      </w:pPr>
      <w:proofErr w:type="spellStart"/>
      <w:r w:rsidRPr="362FC76A">
        <w:rPr>
          <w:sz w:val="24"/>
          <w:szCs w:val="24"/>
        </w:rPr>
        <w:t>Prerana</w:t>
      </w:r>
      <w:proofErr w:type="spellEnd"/>
      <w:r w:rsidRPr="362FC76A">
        <w:rPr>
          <w:sz w:val="24"/>
          <w:szCs w:val="24"/>
        </w:rPr>
        <w:t xml:space="preserve"> Higher Secondary School.</w:t>
      </w:r>
    </w:p>
    <w:p w14:paraId="2C56D8A5" w14:textId="4B750D13" w:rsidR="362FC76A" w:rsidRDefault="73B93712">
      <w:pPr>
        <w:ind w:left="1440"/>
        <w:pPrChange w:id="14" w:author="Nelson magar" w:date="2021-08-08T11:26:00Z">
          <w:pPr>
            <w:ind w:left="1440" w:firstLine="720"/>
          </w:pPr>
        </w:pPrChange>
      </w:pPr>
      <w:r w:rsidRPr="73B93712">
        <w:rPr>
          <w:sz w:val="24"/>
          <w:szCs w:val="24"/>
        </w:rPr>
        <w:t>Bharatpur-12, Chitwan.</w:t>
      </w:r>
    </w:p>
    <w:p w14:paraId="230D528A" w14:textId="2E5CB15D" w:rsidR="362FC76A" w:rsidRDefault="362FC76A">
      <w:pPr>
        <w:ind w:left="1440"/>
        <w:rPr>
          <w:sz w:val="24"/>
          <w:szCs w:val="24"/>
        </w:rPr>
        <w:pPrChange w:id="15" w:author="Nelson magar" w:date="2021-08-08T11:26:00Z">
          <w:pPr>
            <w:ind w:left="1440" w:firstLine="720"/>
          </w:pPr>
        </w:pPrChange>
      </w:pPr>
      <w:r w:rsidRPr="362FC76A">
        <w:rPr>
          <w:sz w:val="24"/>
          <w:szCs w:val="24"/>
        </w:rPr>
        <w:t>GPA:</w:t>
      </w:r>
      <w:ins w:id="16" w:author="Nelson magar" w:date="2021-08-08T11:26:00Z">
        <w:r w:rsidR="00B94B0C">
          <w:rPr>
            <w:sz w:val="24"/>
            <w:szCs w:val="24"/>
          </w:rPr>
          <w:t xml:space="preserve"> 2.90</w:t>
        </w:r>
      </w:ins>
    </w:p>
    <w:p w14:paraId="4B44F90E" w14:textId="1DAEFA38" w:rsidR="1170EA62" w:rsidRDefault="73B93712">
      <w:pPr>
        <w:ind w:left="1440"/>
        <w:rPr>
          <w:rFonts w:eastAsiaTheme="minorEastAsia"/>
          <w:sz w:val="24"/>
          <w:szCs w:val="24"/>
        </w:rPr>
        <w:pPrChange w:id="17" w:author="Nelson magar" w:date="2021-08-08T11:26:00Z">
          <w:pPr>
            <w:ind w:left="1440" w:firstLine="720"/>
          </w:pPr>
        </w:pPrChange>
      </w:pPr>
      <w:r w:rsidRPr="73B93712">
        <w:rPr>
          <w:sz w:val="24"/>
          <w:szCs w:val="24"/>
        </w:rPr>
        <w:t>Completed Year:</w:t>
      </w:r>
      <w:ins w:id="18" w:author="Nelson magar" w:date="2021-08-08T11:26:00Z">
        <w:r w:rsidR="00B94B0C">
          <w:rPr>
            <w:sz w:val="24"/>
            <w:szCs w:val="24"/>
          </w:rPr>
          <w:t xml:space="preserve"> 2074 BS (2018 AD)</w:t>
        </w:r>
      </w:ins>
    </w:p>
    <w:p w14:paraId="55DA4AAC" w14:textId="5A791762" w:rsidR="1170EA62" w:rsidRPr="00A82E85" w:rsidRDefault="73B93712" w:rsidP="73B93712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73B93712">
        <w:rPr>
          <w:b/>
          <w:bCs/>
          <w:sz w:val="24"/>
          <w:szCs w:val="24"/>
        </w:rPr>
        <w:t>Training and Experience:</w:t>
      </w:r>
      <w:r w:rsidR="009C009B">
        <w:rPr>
          <w:b/>
          <w:bCs/>
          <w:sz w:val="24"/>
          <w:szCs w:val="24"/>
        </w:rPr>
        <w:t xml:space="preserve"> </w:t>
      </w:r>
    </w:p>
    <w:p w14:paraId="728303FC" w14:textId="2378C6FE" w:rsidR="00A82E85" w:rsidRDefault="00A82E85" w:rsidP="00A82E85">
      <w:pPr>
        <w:pStyle w:val="ListParagraph"/>
        <w:ind w:left="1440"/>
        <w:rPr>
          <w:bCs/>
          <w:sz w:val="24"/>
          <w:szCs w:val="24"/>
        </w:rPr>
      </w:pPr>
      <w:r>
        <w:rPr>
          <w:bCs/>
          <w:sz w:val="24"/>
          <w:szCs w:val="24"/>
        </w:rPr>
        <w:t>Took a training for Graphic Designing.</w:t>
      </w:r>
    </w:p>
    <w:p w14:paraId="590A3DE5" w14:textId="0BC519BB" w:rsidR="00A82E85" w:rsidRPr="009C009B" w:rsidRDefault="00A82E85" w:rsidP="00A82E85">
      <w:pPr>
        <w:pStyle w:val="ListParagraph"/>
        <w:ind w:left="1440"/>
        <w:rPr>
          <w:rFonts w:eastAsiaTheme="minorEastAsia"/>
          <w:b/>
          <w:bCs/>
          <w:sz w:val="24"/>
          <w:szCs w:val="24"/>
        </w:rPr>
      </w:pPr>
      <w:r>
        <w:rPr>
          <w:bCs/>
          <w:sz w:val="24"/>
          <w:szCs w:val="24"/>
        </w:rPr>
        <w:t>Had worked in A2Z mobile house for 6 month as technical assistant.</w:t>
      </w:r>
    </w:p>
    <w:p w14:paraId="0312ED91" w14:textId="2404B931" w:rsidR="73B93712" w:rsidRDefault="73B93712" w:rsidP="73B93712">
      <w:pPr>
        <w:rPr>
          <w:b/>
          <w:bCs/>
          <w:sz w:val="24"/>
          <w:szCs w:val="24"/>
        </w:rPr>
      </w:pPr>
    </w:p>
    <w:p w14:paraId="0984A75F" w14:textId="08D43677" w:rsidR="73B93712" w:rsidRDefault="73B93712" w:rsidP="73B93712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73B93712">
        <w:rPr>
          <w:b/>
          <w:bCs/>
          <w:sz w:val="24"/>
          <w:szCs w:val="24"/>
        </w:rPr>
        <w:t>Other Knowledge and Skill:</w:t>
      </w:r>
    </w:p>
    <w:p w14:paraId="53732372" w14:textId="5CC1E76C" w:rsidR="73B93712" w:rsidRDefault="0F78CE56" w:rsidP="0F78CE56">
      <w:pPr>
        <w:ind w:left="720" w:firstLine="720"/>
        <w:rPr>
          <w:sz w:val="24"/>
          <w:szCs w:val="24"/>
        </w:rPr>
      </w:pPr>
      <w:r w:rsidRPr="0F78CE56">
        <w:rPr>
          <w:sz w:val="24"/>
          <w:szCs w:val="24"/>
        </w:rPr>
        <w:t>Basics of Premiere Pro.</w:t>
      </w:r>
    </w:p>
    <w:p w14:paraId="15D7F31A" w14:textId="71305C5F" w:rsidR="00B94B0C" w:rsidRDefault="00B94B0C" w:rsidP="0F78CE56">
      <w:pPr>
        <w:ind w:left="720" w:firstLine="720"/>
        <w:rPr>
          <w:ins w:id="19" w:author="Nelson magar" w:date="2021-08-08T11:26:00Z"/>
          <w:sz w:val="24"/>
          <w:szCs w:val="24"/>
        </w:rPr>
      </w:pPr>
      <w:ins w:id="20" w:author="Nelson magar" w:date="2021-08-08T11:26:00Z">
        <w:r>
          <w:rPr>
            <w:sz w:val="24"/>
            <w:szCs w:val="24"/>
          </w:rPr>
          <w:t>Driving, playing ukulele.</w:t>
        </w:r>
      </w:ins>
    </w:p>
    <w:p w14:paraId="164EB050" w14:textId="6C68EFB7" w:rsidR="73B93712" w:rsidRDefault="73B93712" w:rsidP="73B93712"/>
    <w:p w14:paraId="762C3FE4" w14:textId="2273F9DF" w:rsidR="73B93712" w:rsidRDefault="73B93712" w:rsidP="73B93712">
      <w:pPr>
        <w:pStyle w:val="ListParagraph"/>
        <w:numPr>
          <w:ilvl w:val="0"/>
          <w:numId w:val="1"/>
        </w:numPr>
        <w:rPr>
          <w:rFonts w:eastAsiaTheme="minorEastAsia"/>
          <w:b/>
          <w:bCs/>
          <w:sz w:val="24"/>
          <w:szCs w:val="24"/>
        </w:rPr>
      </w:pPr>
      <w:r w:rsidRPr="73B93712">
        <w:rPr>
          <w:b/>
          <w:bCs/>
          <w:sz w:val="24"/>
          <w:szCs w:val="24"/>
        </w:rPr>
        <w:t>Reference:</w:t>
      </w:r>
    </w:p>
    <w:p w14:paraId="10DB4346" w14:textId="0E63B76E" w:rsidR="73B93712" w:rsidRDefault="0F78CE56" w:rsidP="006E6049">
      <w:pPr>
        <w:ind w:left="720" w:firstLine="720"/>
        <w:rPr>
          <w:bCs/>
          <w:sz w:val="24"/>
          <w:szCs w:val="24"/>
        </w:rPr>
      </w:pPr>
      <w:r w:rsidRPr="0F78CE56">
        <w:rPr>
          <w:b/>
          <w:bCs/>
          <w:sz w:val="24"/>
          <w:szCs w:val="24"/>
        </w:rPr>
        <w:t>-</w:t>
      </w:r>
      <w:r w:rsidR="00343EE0">
        <w:rPr>
          <w:bCs/>
          <w:sz w:val="24"/>
          <w:szCs w:val="24"/>
        </w:rPr>
        <w:t xml:space="preserve">Mohan Lama of </w:t>
      </w:r>
      <w:proofErr w:type="spellStart"/>
      <w:r w:rsidR="00343EE0">
        <w:rPr>
          <w:bCs/>
          <w:sz w:val="24"/>
          <w:szCs w:val="24"/>
        </w:rPr>
        <w:t>Prerana</w:t>
      </w:r>
      <w:proofErr w:type="spellEnd"/>
      <w:r w:rsidR="00343EE0">
        <w:rPr>
          <w:bCs/>
          <w:sz w:val="24"/>
          <w:szCs w:val="24"/>
        </w:rPr>
        <w:t xml:space="preserve"> </w:t>
      </w:r>
      <w:r w:rsidR="009C009B">
        <w:rPr>
          <w:bCs/>
          <w:sz w:val="24"/>
          <w:szCs w:val="24"/>
        </w:rPr>
        <w:t>Higher Secondary School, Bharatpur-12, Chitwan.</w:t>
      </w:r>
    </w:p>
    <w:p w14:paraId="16B9EA91" w14:textId="48F86CD5" w:rsidR="006E6049" w:rsidRPr="006E6049" w:rsidRDefault="006E6049" w:rsidP="006E6049">
      <w:pPr>
        <w:ind w:left="720" w:firstLine="720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-</w:t>
      </w:r>
      <w:r w:rsidR="009C009B">
        <w:rPr>
          <w:bCs/>
          <w:sz w:val="24"/>
          <w:szCs w:val="24"/>
        </w:rPr>
        <w:t>Hari Saran Pathak</w:t>
      </w:r>
      <w:r>
        <w:rPr>
          <w:bCs/>
          <w:sz w:val="24"/>
          <w:szCs w:val="24"/>
        </w:rPr>
        <w:t xml:space="preserve"> of Forbes College, Bharatpur-2, </w:t>
      </w:r>
      <w:proofErr w:type="spellStart"/>
      <w:r>
        <w:rPr>
          <w:bCs/>
          <w:sz w:val="24"/>
          <w:szCs w:val="24"/>
        </w:rPr>
        <w:t>Kshetrapur</w:t>
      </w:r>
      <w:proofErr w:type="spellEnd"/>
      <w:r>
        <w:rPr>
          <w:bCs/>
          <w:sz w:val="24"/>
          <w:szCs w:val="24"/>
        </w:rPr>
        <w:t>, Chitwan.</w:t>
      </w:r>
    </w:p>
    <w:p w14:paraId="0603615B" w14:textId="65757500" w:rsidR="362FC76A" w:rsidRDefault="362FC76A" w:rsidP="362FC76A">
      <w:pPr>
        <w:rPr>
          <w:b/>
          <w:bCs/>
          <w:sz w:val="24"/>
          <w:szCs w:val="24"/>
        </w:rPr>
      </w:pPr>
    </w:p>
    <w:p w14:paraId="7089B0E4" w14:textId="3EFB858F" w:rsidR="362FC76A" w:rsidRDefault="362FC76A" w:rsidP="362FC76A">
      <w:pPr>
        <w:jc w:val="center"/>
        <w:rPr>
          <w:sz w:val="24"/>
          <w:szCs w:val="24"/>
        </w:rPr>
      </w:pPr>
    </w:p>
    <w:sectPr w:rsidR="362FC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F563A"/>
    <w:multiLevelType w:val="hybridMultilevel"/>
    <w:tmpl w:val="58CC21EE"/>
    <w:lvl w:ilvl="0" w:tplc="11C89096">
      <w:start w:val="1"/>
      <w:numFmt w:val="decimal"/>
      <w:lvlText w:val="%1."/>
      <w:lvlJc w:val="left"/>
      <w:pPr>
        <w:ind w:left="720" w:hanging="360"/>
      </w:pPr>
    </w:lvl>
    <w:lvl w:ilvl="1" w:tplc="736A0D9A">
      <w:start w:val="1"/>
      <w:numFmt w:val="lowerLetter"/>
      <w:lvlText w:val="%2."/>
      <w:lvlJc w:val="left"/>
      <w:pPr>
        <w:ind w:left="1440" w:hanging="360"/>
      </w:pPr>
    </w:lvl>
    <w:lvl w:ilvl="2" w:tplc="4FC46B06">
      <w:start w:val="1"/>
      <w:numFmt w:val="lowerRoman"/>
      <w:lvlText w:val="%3."/>
      <w:lvlJc w:val="right"/>
      <w:pPr>
        <w:ind w:left="2160" w:hanging="180"/>
      </w:pPr>
    </w:lvl>
    <w:lvl w:ilvl="3" w:tplc="2FAADE92">
      <w:start w:val="1"/>
      <w:numFmt w:val="decimal"/>
      <w:lvlText w:val="%4."/>
      <w:lvlJc w:val="left"/>
      <w:pPr>
        <w:ind w:left="2880" w:hanging="360"/>
      </w:pPr>
    </w:lvl>
    <w:lvl w:ilvl="4" w:tplc="0EE843A2">
      <w:start w:val="1"/>
      <w:numFmt w:val="lowerLetter"/>
      <w:lvlText w:val="%5."/>
      <w:lvlJc w:val="left"/>
      <w:pPr>
        <w:ind w:left="3600" w:hanging="360"/>
      </w:pPr>
    </w:lvl>
    <w:lvl w:ilvl="5" w:tplc="12C092F6">
      <w:start w:val="1"/>
      <w:numFmt w:val="lowerRoman"/>
      <w:lvlText w:val="%6."/>
      <w:lvlJc w:val="right"/>
      <w:pPr>
        <w:ind w:left="4320" w:hanging="180"/>
      </w:pPr>
    </w:lvl>
    <w:lvl w:ilvl="6" w:tplc="61F0BEDC">
      <w:start w:val="1"/>
      <w:numFmt w:val="decimal"/>
      <w:lvlText w:val="%7."/>
      <w:lvlJc w:val="left"/>
      <w:pPr>
        <w:ind w:left="5040" w:hanging="360"/>
      </w:pPr>
    </w:lvl>
    <w:lvl w:ilvl="7" w:tplc="7DDA9B0E">
      <w:start w:val="1"/>
      <w:numFmt w:val="lowerLetter"/>
      <w:lvlText w:val="%8."/>
      <w:lvlJc w:val="left"/>
      <w:pPr>
        <w:ind w:left="5760" w:hanging="360"/>
      </w:pPr>
    </w:lvl>
    <w:lvl w:ilvl="8" w:tplc="D8E6933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A9DEFE"/>
    <w:rsid w:val="00343EE0"/>
    <w:rsid w:val="004C4534"/>
    <w:rsid w:val="006E6049"/>
    <w:rsid w:val="00882128"/>
    <w:rsid w:val="009C009B"/>
    <w:rsid w:val="00A82E85"/>
    <w:rsid w:val="00B94B0C"/>
    <w:rsid w:val="00D17F69"/>
    <w:rsid w:val="0F78CE56"/>
    <w:rsid w:val="1170EA62"/>
    <w:rsid w:val="2B7B8F91"/>
    <w:rsid w:val="362FC76A"/>
    <w:rsid w:val="53A9DEFE"/>
    <w:rsid w:val="571253D5"/>
    <w:rsid w:val="73B93712"/>
    <w:rsid w:val="7DCBA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BA419"/>
  <w15:chartTrackingRefBased/>
  <w15:docId w15:val="{89D89B52-1AF7-49D7-8437-34C31ADBC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magar</dc:creator>
  <cp:keywords/>
  <dc:description/>
  <cp:lastModifiedBy>Nelson</cp:lastModifiedBy>
  <cp:revision>4</cp:revision>
  <dcterms:created xsi:type="dcterms:W3CDTF">2021-08-08T05:42:00Z</dcterms:created>
  <dcterms:modified xsi:type="dcterms:W3CDTF">2021-09-13T00:56:00Z</dcterms:modified>
</cp:coreProperties>
</file>